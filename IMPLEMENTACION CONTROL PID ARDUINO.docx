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48AC3" w14:textId="77777777" w:rsidR="009F3F2C" w:rsidRDefault="009F3F2C" w:rsidP="00373A01">
      <w:pPr>
        <w:jc w:val="center"/>
        <w:rPr>
          <w:rFonts w:ascii="Times New Roman" w:hAnsi="Times New Roman" w:cs="Times New Roman"/>
          <w:sz w:val="28"/>
        </w:rPr>
      </w:pPr>
      <w:commentRangeStart w:id="0"/>
      <w:r>
        <w:rPr>
          <w:rFonts w:ascii="Times New Roman" w:hAnsi="Times New Roman" w:cs="Times New Roman"/>
          <w:sz w:val="28"/>
        </w:rPr>
        <w:t>IMPLEMENTACIÓN DE UN CONTROLADOR PID EN LA PLATAFORMA ARDUINO UNO.</w:t>
      </w:r>
      <w:commentRangeEnd w:id="0"/>
      <w:r w:rsidR="00C825A5">
        <w:rPr>
          <w:rStyle w:val="Refdecomentario"/>
        </w:rPr>
        <w:commentReference w:id="0"/>
      </w:r>
    </w:p>
    <w:p w14:paraId="354C440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como requisito de la asignatura micro controladores, dictada en la Universidad del Quindío durante el primer semestre del año 2016.</w:t>
      </w:r>
    </w:p>
    <w:p w14:paraId="49DB0E5F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3C32B13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1586C9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5849C978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POR:</w:t>
      </w:r>
    </w:p>
    <w:p w14:paraId="21C2F5C9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SANTIAGO RESTREPO RUIZ</w:t>
      </w:r>
    </w:p>
    <w:p w14:paraId="4F5BD6CB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RONALD ANDRÉS MORA</w:t>
      </w:r>
    </w:p>
    <w:p w14:paraId="114BFB1F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NICOLÁS GUTIERREZ GONZALEZ</w:t>
      </w:r>
    </w:p>
    <w:p w14:paraId="2AED91C8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6FE5E00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1769169F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3595858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PRESENTADO A:</w:t>
      </w:r>
    </w:p>
    <w:p w14:paraId="4430C651" w14:textId="77777777"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LUIS MIGUEL CAPACHO V.</w:t>
      </w:r>
    </w:p>
    <w:p w14:paraId="1E34DA55" w14:textId="77777777" w:rsidR="009F3F2C" w:rsidRDefault="009F3F2C" w:rsidP="00373A01">
      <w:pPr>
        <w:spacing w:after="273" w:line="240" w:lineRule="auto"/>
        <w:ind w:left="10" w:right="-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GERARDO ANDRÉS LÓPEZ O.</w:t>
      </w:r>
    </w:p>
    <w:p w14:paraId="6CA8BE9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0A4FDFA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74B0262D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24B57BB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1570C24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379AEEC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4E387883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7741F31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</w:p>
    <w:p w14:paraId="6CDD8054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DEL QUINDÍO</w:t>
      </w:r>
    </w:p>
    <w:p w14:paraId="0890F514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FACULTAD DE INGENIERÍA</w:t>
      </w:r>
    </w:p>
    <w:p w14:paraId="3C16BCBC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DE INGENIERÍA ELECTRÓNICA</w:t>
      </w:r>
    </w:p>
    <w:p w14:paraId="4F53422D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ARMENIA, QUINDÍO EN COLOMBIA.</w:t>
      </w:r>
    </w:p>
    <w:p w14:paraId="481E95EF" w14:textId="77777777" w:rsidR="009F3F2C" w:rsidRDefault="009F3F2C" w:rsidP="00373A0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 DE ABRIL DE 2016.</w:t>
      </w:r>
    </w:p>
    <w:p w14:paraId="586AC6A4" w14:textId="77777777" w:rsidR="00D01049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Un controlador PID (Proporcional Integrativo Derivativo) es un mecanismo de control genérico sobre una realimentación de bucle cerrado, ampliamente usado en la industria para el control de sistemas.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En otras palabras,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es un mecanismo de control por realimentación que calcula la desviación o error entre un valor medido y el valor que se quiere obtene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r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para aplicar una acción correctora que ajuste el proceso.</w:t>
      </w:r>
    </w:p>
    <w:p w14:paraId="13537319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5F14422F" wp14:editId="273BFE4F">
            <wp:extent cx="5612130" cy="2108350"/>
            <wp:effectExtent l="0" t="0" r="7620" b="6350"/>
            <wp:docPr id="1" name="Imagen 1" descr="http://3.bp.blogspot.com/-6w08_oEbwVE/VIFmmdGrzaI/AAAAAAAAATs/Qt8ig581Fag/s1600/PIDController%2B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6w08_oEbwVE/VIFmmdGrzaI/AAAAAAAAATs/Qt8ig581Fag/s1600/PIDController%2B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40AE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>
        <w:rPr>
          <w:rFonts w:ascii="Arial" w:hAnsi="Arial" w:cs="Arial"/>
          <w:sz w:val="24"/>
          <w:szCs w:val="24"/>
          <w:shd w:val="clear" w:color="auto" w:fill="FFFFFF"/>
        </w:rPr>
        <w:t>nuestro caso, el controlador PID  procesa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los datos del sensor, y lo utiliza para controlar la dirección (velocidad de cada motor), para de esta forma  mantener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el robot seguidor de línea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en curso.</w:t>
      </w:r>
    </w:p>
    <w:p w14:paraId="77850855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ecuación general de un controlador PID está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dada por:</w:t>
      </w:r>
    </w:p>
    <w:p w14:paraId="459D9CC4" w14:textId="77777777" w:rsid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4397F27E" wp14:editId="373EA4CA">
            <wp:extent cx="4761865" cy="748030"/>
            <wp:effectExtent l="0" t="0" r="635" b="0"/>
            <wp:docPr id="5" name="Imagen 5" descr="http://4.bp.blogspot.com/-mHC2ZRTHbno/VIIIg_B065I/AAAAAAAAAUI/ZO1EgvhnNzc/s1600/ec_pid_ba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4.bp.blogspot.com/-mHC2ZRTHbno/VIIIg_B065I/AAAAAAAAAUI/ZO1EgvhnNzc/s1600/ec_pid_bas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D6A8" w14:textId="77777777" w:rsidR="000B1A92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Ahora, podemos definir cada uno de los conceptos que están involucrados en este controlador comenzando con uno de los más importantes, el error:</w:t>
      </w:r>
    </w:p>
    <w:p w14:paraId="249EC180" w14:textId="77777777"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Error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- Llamamos a la diferencia entre la posición objetivo y la posición medida del error. (que tan lejos del punto de consigna se encuentra el sensor, en nuestro caso el objetivo es tener  los sensores centrados)</w:t>
      </w:r>
    </w:p>
    <w:p w14:paraId="79721680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8D625E3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A7832D5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042E62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18438AB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87EAB13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E75BF29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63357C5" w14:textId="77777777" w:rsidR="009F3F2C" w:rsidRPr="000B1A92" w:rsidRDefault="009F3F2C" w:rsidP="00373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i/>
          <w:sz w:val="24"/>
          <w:szCs w:val="24"/>
          <w:shd w:val="clear" w:color="auto" w:fill="FFFFFF"/>
        </w:rPr>
        <w:t>Target Position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 presenta cuando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el error es  0 (cero).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>Para nuestro robot seguidor de 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>, la idea es siemp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re mantenerlo en la línea. </w:t>
      </w:r>
    </w:p>
    <w:p w14:paraId="4ABAEC2B" w14:textId="77777777" w:rsidR="009F3F2C" w:rsidRPr="009F3F2C" w:rsidRDefault="000B1A9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Como ya sabemos, el controlador PID se encuentra constituido por 3 parámetros:</w:t>
      </w:r>
    </w:p>
    <w:p w14:paraId="0003120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D7594F" w14:textId="77777777"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Proporcional: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respuesta  al error que se tiene que entregar de manera inmediata, es decir, si nos encontramos en el centro de 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línea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los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motores,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tendrán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 respuesta una velocidad de igual  valor, si nos alejamos del centro, uno de los motores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reducirá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su velocidad y el otro aumentara.</w:t>
      </w:r>
    </w:p>
    <w:p w14:paraId="3089D91C" w14:textId="77777777"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35ACB52" w14:textId="77777777" w:rsidR="009F3F2C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 xml:space="preserve">Integral: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integral es la sumatoria de los errores acumulados, tiene como propósito el disminuir y eliminar el error en estado estacionario provocado por el modo proporcional, en otras palabras, si el 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seguidor de línea se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encuentra mucho tiempo alejado del centro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integral se ira acumulando e ira disminuyendo el error hasta llegar al punt</w:t>
      </w:r>
      <w:r w:rsidR="000B1A92">
        <w:rPr>
          <w:rFonts w:ascii="Arial" w:hAnsi="Arial" w:cs="Arial"/>
          <w:sz w:val="24"/>
          <w:szCs w:val="24"/>
          <w:shd w:val="clear" w:color="auto" w:fill="FFFFFF"/>
        </w:rPr>
        <w:t xml:space="preserve">o de consigna o target position. 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           </w:t>
      </w:r>
    </w:p>
    <w:p w14:paraId="3D36D734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BEAAFE1" w14:textId="77777777" w:rsidR="00C559B2" w:rsidRPr="000B1A9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56A45EB" w14:textId="77777777" w:rsidR="009F3F2C" w:rsidRPr="000B1A92" w:rsidRDefault="009F3F2C" w:rsidP="00373A0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B1A92">
        <w:rPr>
          <w:rFonts w:ascii="Arial" w:hAnsi="Arial" w:cs="Arial"/>
          <w:b/>
          <w:sz w:val="24"/>
          <w:szCs w:val="24"/>
          <w:shd w:val="clear" w:color="auto" w:fill="FFFFFF"/>
        </w:rPr>
        <w:t>Derivativo: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la derivada del error, su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función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es mantener el error al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mínimo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0B1A92" w:rsidRPr="000B1A92">
        <w:rPr>
          <w:rFonts w:ascii="Arial" w:hAnsi="Arial" w:cs="Arial"/>
          <w:sz w:val="24"/>
          <w:szCs w:val="24"/>
          <w:shd w:val="clear" w:color="auto" w:fill="FFFFFF"/>
        </w:rPr>
        <w:t>corrigiéndolo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proporcionalmente con la mismo velocidad que se produce, de esta manera evita que el error se incremente, </w:t>
      </w:r>
      <w:r w:rsidR="00C559B2">
        <w:rPr>
          <w:rFonts w:ascii="Arial" w:hAnsi="Arial" w:cs="Arial"/>
          <w:sz w:val="24"/>
          <w:szCs w:val="24"/>
          <w:shd w:val="clear" w:color="auto" w:fill="FFFFFF"/>
        </w:rPr>
        <w:t>osea que anticipará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acción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evitando </w:t>
      </w:r>
      <w:r w:rsidR="00C559B2" w:rsidRPr="000B1A92">
        <w:rPr>
          <w:rFonts w:ascii="Arial" w:hAnsi="Arial" w:cs="Arial"/>
          <w:sz w:val="24"/>
          <w:szCs w:val="24"/>
          <w:shd w:val="clear" w:color="auto" w:fill="FFFFFF"/>
        </w:rPr>
        <w:t>así</w:t>
      </w:r>
      <w:r w:rsidRPr="000B1A92">
        <w:rPr>
          <w:rFonts w:ascii="Arial" w:hAnsi="Arial" w:cs="Arial"/>
          <w:sz w:val="24"/>
          <w:szCs w:val="24"/>
          <w:shd w:val="clear" w:color="auto" w:fill="FFFFFF"/>
        </w:rPr>
        <w:t xml:space="preserve"> las oscilaciones excesivas.</w:t>
      </w:r>
    </w:p>
    <w:p w14:paraId="090939E4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</w:t>
      </w:r>
    </w:p>
    <w:p w14:paraId="41FE9A7F" w14:textId="77777777" w:rsidR="009F3F2C" w:rsidRPr="009F3F2C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partir de estos parámetros, se tendrán entonces que definir las constantes para cada uno de ellos:</w:t>
      </w:r>
    </w:p>
    <w:p w14:paraId="5F79DC9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10809E" w14:textId="77777777" w:rsidR="009F3F2C" w:rsidRPr="00C559B2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Factor (Kp)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- Es un valor constante utilizado para aumentar o reducir el impacto de Proporcional. Si el valor es excesivo, el robot tendera responder inestablemente, oscilando  excesivamente. Si el valor es muy pequeño, el robot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responderá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muy lentamente,  tendiendo a salirse de las curvas</w:t>
      </w:r>
    </w:p>
    <w:p w14:paraId="51231F9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B7FB6CD" w14:textId="77777777" w:rsidR="009F3F2C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t xml:space="preserve">Factor (Ki) 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- Es un valor constante utilizado para aumentar o reducir el impacto de la Integral, El valor excesivo de este provocara oscilaciones excesivas, Un valor demasiado bajo no causara impacto alguno.</w:t>
      </w:r>
    </w:p>
    <w:p w14:paraId="7D94B33B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CACD9B1" w14:textId="77777777" w:rsidR="00C559B2" w:rsidRPr="00C559B2" w:rsidRDefault="00C559B2" w:rsidP="00373A01">
      <w:pPr>
        <w:pStyle w:val="Prrafodelista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E282D80" w14:textId="77777777" w:rsidR="0047497D" w:rsidRDefault="009F3F2C" w:rsidP="00373A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559B2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Factor (Kd)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 xml:space="preserve"> - Es un valor constante utilizado para aumentar o reducir el impacto de la Derivada. Un valor excesivo provocara  una sobre </w:t>
      </w:r>
      <w:r w:rsidR="00C559B2" w:rsidRPr="00C559B2">
        <w:rPr>
          <w:rFonts w:ascii="Arial" w:hAnsi="Arial" w:cs="Arial"/>
          <w:sz w:val="24"/>
          <w:szCs w:val="24"/>
          <w:shd w:val="clear" w:color="auto" w:fill="FFFFFF"/>
        </w:rPr>
        <w:t>amortiguación</w:t>
      </w:r>
      <w:r w:rsidRPr="00C559B2">
        <w:rPr>
          <w:rFonts w:ascii="Arial" w:hAnsi="Arial" w:cs="Arial"/>
          <w:sz w:val="24"/>
          <w:szCs w:val="24"/>
          <w:shd w:val="clear" w:color="auto" w:fill="FFFFFF"/>
        </w:rPr>
        <w:t>.  provocando inestabilidad.</w:t>
      </w:r>
    </w:p>
    <w:p w14:paraId="066644F2" w14:textId="77777777" w:rsidR="0047497D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La implementación del controlador PID en la placa se realizará de la siguiente manera:</w:t>
      </w:r>
    </w:p>
    <w:p w14:paraId="1C6FA94B" w14:textId="77777777" w:rsidR="0047497D" w:rsidRDefault="0047497D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Definimos las librerías para el manejo de la placa de sensores QTR-8RC y los demás pines que vamos a usar: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:rsidRPr="00C825A5" w14:paraId="2F8152B3" w14:textId="77777777" w:rsidTr="00822E33">
        <w:tc>
          <w:tcPr>
            <w:tcW w:w="8978" w:type="dxa"/>
          </w:tcPr>
          <w:p w14:paraId="02BE70A0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#include &lt;QTRSensors.h&gt;</w:t>
            </w:r>
          </w:p>
          <w:p w14:paraId="5EF35D73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NUM_SENSORS   8  </w:t>
            </w:r>
          </w:p>
          <w:p w14:paraId="3954EEE1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TIMEOUT       2000  </w:t>
            </w:r>
          </w:p>
          <w:p w14:paraId="0A5D0003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EMITTER_PIN   6    </w:t>
            </w:r>
          </w:p>
          <w:p w14:paraId="2CD63780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led1          13 </w:t>
            </w:r>
          </w:p>
          <w:p w14:paraId="311BFD1F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led2          4  </w:t>
            </w:r>
          </w:p>
          <w:p w14:paraId="19CA5D04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#define mot_i         7</w:t>
            </w:r>
          </w:p>
          <w:p w14:paraId="035F1243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#define mot_d         8</w:t>
            </w:r>
          </w:p>
          <w:p w14:paraId="714C4378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#define sensores      6</w:t>
            </w:r>
          </w:p>
          <w:p w14:paraId="15C5361A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#define boton_1       2  </w:t>
            </w:r>
          </w:p>
          <w:p w14:paraId="49B93F50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#define pin_pwm_i     9</w:t>
            </w:r>
          </w:p>
          <w:p w14:paraId="62BEBEEC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#define pin_pwm_d     10</w:t>
            </w:r>
          </w:p>
          <w:p w14:paraId="4AAF3BED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3F9AC4EB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QTRSensorsRC qtrrc((unsigned char[]) {19, 18, 17, 16,15,14,11,12},NUM_SENSORS, TIMEOUT, EMITTER_PIN);</w:t>
            </w:r>
          </w:p>
        </w:tc>
      </w:tr>
    </w:tbl>
    <w:p w14:paraId="0F4E6303" w14:textId="77777777" w:rsidR="0047497D" w:rsidRPr="00C825A5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14:paraId="4D393697" w14:textId="77777777" w:rsidR="009F3F2C" w:rsidRDefault="00822E33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Luego, definimos las variables de los sensores, posición, para el PID, las constantes y la velocidad de los motores de nuestro sistema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822E33" w14:paraId="629D7144" w14:textId="77777777" w:rsidTr="00822E33">
        <w:tc>
          <w:tcPr>
            <w:tcW w:w="8978" w:type="dxa"/>
          </w:tcPr>
          <w:p w14:paraId="26F02A28" w14:textId="77777777" w:rsidR="00822E33" w:rsidRPr="00C825A5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unsigned int sensorValues[NUM_SENSORS];</w:t>
            </w:r>
          </w:p>
          <w:p w14:paraId="668DF833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unsigned int position=0;</w:t>
            </w:r>
          </w:p>
          <w:p w14:paraId="6F77BB27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5F53C652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int  derivativo=0, proporcional=0, integral=0; </w:t>
            </w:r>
          </w:p>
          <w:p w14:paraId="2BEC1B12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  salida_pwm=0, proporcional_pasado=0;</w:t>
            </w:r>
          </w:p>
          <w:p w14:paraId="1BD74EDE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DF95F82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int velocidad=120; </w:t>
            </w:r>
          </w:p>
          <w:p w14:paraId="52D1D54B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float Kp=0.18, Kd=4, Ki=0.001;  </w:t>
            </w:r>
          </w:p>
          <w:p w14:paraId="56F07AA2" w14:textId="77777777" w:rsidR="00822E33" w:rsidRPr="00822E33" w:rsidRDefault="00822E33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822E3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int linea=0; //  0 para lineas negra, 1 para lineas blancas</w:t>
            </w:r>
          </w:p>
        </w:tc>
      </w:tr>
    </w:tbl>
    <w:p w14:paraId="4D0F246E" w14:textId="77777777" w:rsidR="00822E33" w:rsidRDefault="00121F65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commentRangeStart w:id="1"/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Ahora, escribimos el setup, en el cual encontramos que se ejecuta la función de calibración de los sensores y una vez terminado esto se inicia el bucle principal</w:t>
      </w:r>
      <w:commentRangeEnd w:id="1"/>
      <w:r w:rsidR="006448FA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shd w:val="clear" w:color="auto" w:fill="FFFFFF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21F65" w14:paraId="29519BD2" w14:textId="77777777" w:rsidTr="00121F65">
        <w:tc>
          <w:tcPr>
            <w:tcW w:w="8978" w:type="dxa"/>
          </w:tcPr>
          <w:p w14:paraId="58F56AEC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void setup()</w:t>
            </w:r>
          </w:p>
          <w:p w14:paraId="5A13CD34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44B42C31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delay(800);</w:t>
            </w:r>
          </w:p>
          <w:p w14:paraId="4F1027A5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pinMode(mot_i, OUTPUT);</w:t>
            </w:r>
          </w:p>
          <w:p w14:paraId="39CDC899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pinMode(mot_d, OUTPUT);</w:t>
            </w:r>
          </w:p>
          <w:p w14:paraId="26955F63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pinMode(led1, OUTPUT);</w:t>
            </w:r>
          </w:p>
          <w:p w14:paraId="4B792F95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pinMode(led2, OUTPUT);</w:t>
            </w:r>
          </w:p>
          <w:p w14:paraId="03234013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pinMode(boton_1, INPUT);</w:t>
            </w:r>
          </w:p>
          <w:p w14:paraId="7A5DBD50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</w:p>
          <w:p w14:paraId="7934B0E7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for (int i = 0; i &lt; 40; i++)   {                               </w:t>
            </w:r>
          </w:p>
          <w:p w14:paraId="75739503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digitalWrite(led1, HIGH);  </w:t>
            </w:r>
          </w:p>
          <w:p w14:paraId="6E28811C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   delay(20);</w:t>
            </w:r>
          </w:p>
          <w:p w14:paraId="22EDF41A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qtrrc.calibrate();    </w:t>
            </w:r>
          </w:p>
          <w:p w14:paraId="1DBA56B3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digitalWrite(led1, LOW);  </w:t>
            </w:r>
          </w:p>
          <w:p w14:paraId="109CCEEC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   delay(20);</w:t>
            </w:r>
          </w:p>
          <w:p w14:paraId="6ABAE88E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1F7891F7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digitalWrite(led1, LOW); </w:t>
            </w:r>
          </w:p>
          <w:p w14:paraId="6F84664D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delay(400); </w:t>
            </w:r>
          </w:p>
          <w:p w14:paraId="4555934E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digitalWrite(led2,HIGH);                                 </w:t>
            </w:r>
          </w:p>
          <w:p w14:paraId="7F00F092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</w:p>
          <w:p w14:paraId="621A1E0D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while(true)</w:t>
            </w:r>
          </w:p>
          <w:p w14:paraId="1EFFD33C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{</w:t>
            </w:r>
          </w:p>
          <w:p w14:paraId="57575799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        int x=digitalRead(boton_1); </w:t>
            </w:r>
          </w:p>
          <w:p w14:paraId="4CC86844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                         delay(100);</w:t>
            </w:r>
          </w:p>
          <w:p w14:paraId="3F54D0D2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if(x==0) </w:t>
            </w:r>
          </w:p>
          <w:p w14:paraId="33DBD325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{</w:t>
            </w:r>
          </w:p>
          <w:p w14:paraId="133FF787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digitalWrite(led2,LOW); </w:t>
            </w:r>
          </w:p>
          <w:p w14:paraId="1807BBA7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digitalWrite(led1,HIGH); </w:t>
            </w:r>
          </w:p>
          <w:p w14:paraId="7BB6C5B0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delay(100);</w:t>
            </w:r>
          </w:p>
          <w:p w14:paraId="2DCAF0D7" w14:textId="77777777" w:rsidR="00121F65" w:rsidRPr="00C825A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break; </w:t>
            </w:r>
          </w:p>
          <w:p w14:paraId="5D864457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</w:t>
            </w: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02F8AE74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}</w:t>
            </w:r>
          </w:p>
          <w:p w14:paraId="19493A63" w14:textId="77777777" w:rsidR="00121F65" w:rsidRPr="00121F65" w:rsidRDefault="00121F65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121F6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}       </w:t>
            </w:r>
          </w:p>
        </w:tc>
      </w:tr>
    </w:tbl>
    <w:p w14:paraId="3AD38614" w14:textId="77777777" w:rsidR="00121F65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Procedemos entonces a escribir el main, en donde ejecutaremos las funciones de control del seguidor de línea: </w:t>
      </w:r>
    </w:p>
    <w:p w14:paraId="5FCB8F58" w14:textId="77777777" w:rsid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14:paraId="258FE52A" w14:textId="77777777" w:rsidTr="005A50D0">
        <w:tc>
          <w:tcPr>
            <w:tcW w:w="8978" w:type="dxa"/>
          </w:tcPr>
          <w:p w14:paraId="1F471A4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loop()</w:t>
            </w:r>
          </w:p>
          <w:p w14:paraId="05C7100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14:paraId="40BF6D6F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pid(linea,velocidad,Kp,Ki,Kd); </w:t>
            </w:r>
          </w:p>
          <w:p w14:paraId="0AD6035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            </w:t>
            </w:r>
          </w:p>
          <w:p w14:paraId="4F4A9CB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frenos_contorno(linea,700); </w:t>
            </w:r>
          </w:p>
          <w:p w14:paraId="7C6ABADF" w14:textId="77777777" w:rsid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1C574251" w14:textId="77777777" w:rsidR="005A50D0" w:rsidRDefault="005A50D0" w:rsidP="00373A0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Finalmente escribimos las funciones que vamos a usar, algunas obtenidas directamente de la librería de la placa de sensores: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A50D0" w14:paraId="05E1BE28" w14:textId="77777777" w:rsidTr="005A50D0">
        <w:tc>
          <w:tcPr>
            <w:tcW w:w="8978" w:type="dxa"/>
          </w:tcPr>
          <w:p w14:paraId="5A97F0E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1201685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void pid(int linea, int velocidad, float Kp, float Ki, float Kd)</w:t>
            </w:r>
          </w:p>
          <w:p w14:paraId="5B0DBC8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39078EB2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position = qtrrc.readLine(sensorValues, QTR_EMITTERS_ON, linea); </w:t>
            </w:r>
          </w:p>
          <w:p w14:paraId="71FA06D9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                                      </w:t>
            </w:r>
          </w:p>
          <w:p w14:paraId="1FE597E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proporcional = (position) - 3500; </w:t>
            </w:r>
          </w:p>
          <w:p w14:paraId="4601A0D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integral=integral + proporcional_pasado; </w:t>
            </w:r>
          </w:p>
          <w:p w14:paraId="4783E76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 xml:space="preserve">  derivativo = (proporcional - proporcional_pasado); </w:t>
            </w:r>
          </w:p>
          <w:p w14:paraId="2A50C34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(integral&gt;1000) integral=1000; </w:t>
            </w:r>
          </w:p>
          <w:p w14:paraId="775FDCA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(integral&lt;-1000) integral=-1000;</w:t>
            </w:r>
          </w:p>
          <w:p w14:paraId="33A18B9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salida_pwm =( proporcional * Kp ) + ( derivativo * Kd )+(integral*Ki);</w:t>
            </w:r>
          </w:p>
          <w:p w14:paraId="57745F31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2674BE0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  salida_pwm &gt; velocidad )  salida_pwm = velocidad; </w:t>
            </w:r>
          </w:p>
          <w:p w14:paraId="67AA191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 salida_pwm &lt; -velocidad )  salida_pwm = -velocidad;</w:t>
            </w:r>
          </w:p>
          <w:p w14:paraId="039129F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73040C2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(salida_pwm &lt; 0)</w:t>
            </w:r>
          </w:p>
          <w:p w14:paraId="7D52EDB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14:paraId="71764C2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motores(velocidad+salida_pwm, velocidad);</w:t>
            </w:r>
          </w:p>
          <w:p w14:paraId="6253BFA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41EBEA31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if (salida_pwm &gt;0)</w:t>
            </w:r>
          </w:p>
          <w:p w14:paraId="12843E0F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{</w:t>
            </w:r>
          </w:p>
          <w:p w14:paraId="764D7A45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motores(velocidad, velocidad-salida_pwm);</w:t>
            </w:r>
          </w:p>
          <w:p w14:paraId="1558AB7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05B5E9F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2EDE63E1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proporcional_pasado = proporcional;  </w:t>
            </w:r>
          </w:p>
          <w:p w14:paraId="24AA87D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3D29A8B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023AEA2D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motores(int motor_izq, int motor_der)</w:t>
            </w:r>
          </w:p>
          <w:p w14:paraId="2936647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26B8F1D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14:paraId="20228FF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if ( motor_izq &gt;= 0 )  </w:t>
            </w:r>
          </w:p>
          <w:p w14:paraId="68F99573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{</w:t>
            </w:r>
          </w:p>
          <w:p w14:paraId="49E748C0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digitalWrite(mot_i,HIGH); </w:t>
            </w:r>
          </w:p>
          <w:p w14:paraId="48DEBDC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analogWrite(pin_pwm_i,255-motor_izq); </w:t>
            </w:r>
          </w:p>
          <w:p w14:paraId="24232E79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74BA8DC1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else</w:t>
            </w:r>
          </w:p>
          <w:p w14:paraId="33DD0EF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{</w:t>
            </w:r>
          </w:p>
          <w:p w14:paraId="4294CCB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digitalWrite(mot_i,LOW); </w:t>
            </w:r>
          </w:p>
          <w:p w14:paraId="617E42EC" w14:textId="77777777" w:rsidR="002003B6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motor_izq = motor_izq*(-1);</w:t>
            </w:r>
          </w:p>
          <w:p w14:paraId="43DA4BA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analogWrite(pin_pwm_i,motor_izq); </w:t>
            </w:r>
          </w:p>
          <w:p w14:paraId="2894F912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7623F23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5C111208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15EDB11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if ( motor_der &gt;= 0 ) </w:t>
            </w:r>
          </w:p>
          <w:p w14:paraId="5AB0C189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{</w:t>
            </w:r>
          </w:p>
          <w:p w14:paraId="49FD855A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digitalWrite(mot_d,HIGH);</w:t>
            </w:r>
          </w:p>
          <w:p w14:paraId="1DF1ACB5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analogWrite(pin_pwm_d,255-motor_der);</w:t>
            </w:r>
          </w:p>
          <w:p w14:paraId="5B7B5B84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2672C6E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else</w:t>
            </w:r>
          </w:p>
          <w:p w14:paraId="1C452745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{</w:t>
            </w:r>
          </w:p>
          <w:p w14:paraId="24004102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digitalWrite(mot_d,LOW);</w:t>
            </w:r>
          </w:p>
          <w:p w14:paraId="38CAB362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motor_der= motor_der*(-1);</w:t>
            </w:r>
          </w:p>
          <w:p w14:paraId="53507F48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analogWrite(pin_pwm_d,motor_der);</w:t>
            </w:r>
          </w:p>
          <w:p w14:paraId="522FCE5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0F0BA9A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D779760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</w:t>
            </w:r>
          </w:p>
          <w:p w14:paraId="7FF70A7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4358D00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41320FFC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void frenos_contorno(int tipo,int flanco_comparacion)</w:t>
            </w:r>
          </w:p>
          <w:p w14:paraId="389C1628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570ACDA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</w:p>
          <w:p w14:paraId="54815B2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if(tipo==0)</w:t>
            </w:r>
          </w:p>
          <w:p w14:paraId="0194052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26964BF0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if (position&lt;=500) {</w:t>
            </w:r>
          </w:p>
          <w:p w14:paraId="6EEBF474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motores(-80,90); </w:t>
            </w:r>
          </w:p>
          <w:p w14:paraId="6D0DE94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while(true)  </w:t>
            </w:r>
          </w:p>
          <w:p w14:paraId="49BC51CB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{</w:t>
            </w:r>
          </w:p>
          <w:p w14:paraId="589AA758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qtrrc.read(sensorValues); </w:t>
            </w:r>
          </w:p>
          <w:p w14:paraId="4012C990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if ( sensorValues[0]&gt;flanco_comparacion || sensorValues[1]&gt;flanco_comparacion ) </w:t>
            </w:r>
          </w:p>
          <w:p w14:paraId="2BCB770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{</w:t>
            </w:r>
          </w:p>
          <w:p w14:paraId="37A2EA1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break;</w:t>
            </w:r>
          </w:p>
          <w:p w14:paraId="7FFC43C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} </w:t>
            </w:r>
          </w:p>
          <w:p w14:paraId="0BC23DE9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}</w:t>
            </w:r>
          </w:p>
          <w:p w14:paraId="35CDC1BA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318DCB3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27BAFF1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if (position&gt;=6500) { </w:t>
            </w:r>
          </w:p>
          <w:p w14:paraId="4BD8C89B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motores(90,-80);</w:t>
            </w:r>
          </w:p>
          <w:p w14:paraId="5694C570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while(true)</w:t>
            </w:r>
          </w:p>
          <w:p w14:paraId="24673F71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{</w:t>
            </w:r>
          </w:p>
          <w:p w14:paraId="27F99F2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qtrrc.read(sensorValues);</w:t>
            </w:r>
          </w:p>
          <w:p w14:paraId="2E5B717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if (sensorValues[7]&gt;flanco_comparacion || sensorValues[6]&gt;flanco_comparacion )</w:t>
            </w:r>
          </w:p>
          <w:p w14:paraId="051D857B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{</w:t>
            </w:r>
          </w:p>
          <w:p w14:paraId="58967495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break;</w:t>
            </w:r>
          </w:p>
          <w:p w14:paraId="1F035B1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}  </w:t>
            </w:r>
          </w:p>
          <w:p w14:paraId="5ECB18FC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}</w:t>
            </w:r>
          </w:p>
          <w:p w14:paraId="308A7741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4B0DCE2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  <w:p w14:paraId="6BABA52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32ECDA2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if(tipo==1) </w:t>
            </w:r>
          </w:p>
          <w:p w14:paraId="437B1C4F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14:paraId="64F9D75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if (position&lt;=500)</w:t>
            </w:r>
          </w:p>
          <w:p w14:paraId="5FC814BA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{</w:t>
            </w:r>
          </w:p>
          <w:p w14:paraId="19D00CC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motores(-80,90); </w:t>
            </w:r>
          </w:p>
          <w:p w14:paraId="5D86BC4E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while(true)  </w:t>
            </w:r>
          </w:p>
          <w:p w14:paraId="14F2D4E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{</w:t>
            </w:r>
          </w:p>
          <w:p w14:paraId="42DE7038" w14:textId="77777777" w:rsidR="002003B6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qtrrc.read(sensorValues); </w:t>
            </w:r>
          </w:p>
          <w:p w14:paraId="6A83E710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if ( sensorValues[0]&lt;flanco_comparacion || sensorValues[1]&lt;flanco_comparacion )</w:t>
            </w:r>
          </w:p>
          <w:p w14:paraId="61443F08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{</w:t>
            </w:r>
          </w:p>
          <w:p w14:paraId="1232F72B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 break;</w:t>
            </w:r>
          </w:p>
          <w:p w14:paraId="4840D741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}</w:t>
            </w:r>
          </w:p>
          <w:p w14:paraId="7A8EC003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</w:p>
          <w:p w14:paraId="51692667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}</w:t>
            </w:r>
          </w:p>
          <w:p w14:paraId="49F32C3D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}</w:t>
            </w:r>
          </w:p>
          <w:p w14:paraId="10F4EC71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</w:p>
          <w:p w14:paraId="1F1F5B15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if (position&gt;=6500) </w:t>
            </w:r>
          </w:p>
          <w:p w14:paraId="10F5F8AB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{ </w:t>
            </w:r>
          </w:p>
          <w:p w14:paraId="475168E6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motores(90,-80);</w:t>
            </w:r>
          </w:p>
          <w:p w14:paraId="193222EA" w14:textId="77777777" w:rsidR="005A50D0" w:rsidRPr="00C825A5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while(true)</w:t>
            </w:r>
          </w:p>
          <w:p w14:paraId="337218F1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825A5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 xml:space="preserve">  </w:t>
            </w: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{</w:t>
            </w:r>
          </w:p>
          <w:p w14:paraId="3B33964A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qtrrc.read(sensorValues);</w:t>
            </w:r>
          </w:p>
          <w:p w14:paraId="45196C53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if (sensorValues[7]&lt;flanco_comparacion || sensorValues[6]&lt;flanco_comparacion)</w:t>
            </w:r>
          </w:p>
          <w:p w14:paraId="7B5D8504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{</w:t>
            </w:r>
          </w:p>
          <w:p w14:paraId="4DC4D4A0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 break;</w:t>
            </w:r>
          </w:p>
          <w:p w14:paraId="131DE6CE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 }  </w:t>
            </w:r>
          </w:p>
          <w:p w14:paraId="7D2C16CB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 }</w:t>
            </w:r>
          </w:p>
          <w:p w14:paraId="1F735F2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}</w:t>
            </w:r>
          </w:p>
          <w:p w14:paraId="281673A6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  <w:p w14:paraId="005F734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14:paraId="68D67209" w14:textId="77777777" w:rsidR="005A50D0" w:rsidRPr="005A50D0" w:rsidRDefault="005A50D0" w:rsidP="00373A01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A50D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4048C233" w14:textId="77777777" w:rsidR="005A50D0" w:rsidRPr="005A50D0" w:rsidRDefault="005A50D0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24EE4CF" w14:textId="77777777" w:rsidR="00C559B2" w:rsidRDefault="00C559B2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Una vez implementado el controlador en la plataforma de Arduino, procedemos a sintonizarlo. En este proceso se tendrán que buscar las constantes adecuadas que correspondan a las características físicas del seguidor de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 xml:space="preserve">línea.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01090">
        <w:rPr>
          <w:rFonts w:ascii="Arial" w:hAnsi="Arial" w:cs="Arial"/>
          <w:sz w:val="24"/>
          <w:szCs w:val="24"/>
          <w:shd w:val="clear" w:color="auto" w:fill="FFFFFF"/>
        </w:rPr>
        <w:t>La form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 más sencilla es por ensayo y error, debido a que modelar matemáticamente las constantes a partir de las características físicas del robot se hace muy difícil. Podemos determinar el valor de las constantes de la siguiente manera:</w:t>
      </w:r>
    </w:p>
    <w:p w14:paraId="67ACC192" w14:textId="77777777" w:rsidR="009F3F2C" w:rsidRPr="009F3F2C" w:rsidRDefault="00FF4AEE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Empezamos entonces con kp y dejamos las otras constantes en cero, estableciendo kp a un valor de 1 y observamos el comportamiento del robot. 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El objetivo es conseguir que el robot siga la línea, incluso si es muy inestable. Si el robot llega más allá y pierde la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línea,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debe reducir el valor de</w:t>
      </w:r>
      <w:r w:rsidR="009F3F2C"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Kp. Si el robot </w:t>
      </w:r>
      <w:r>
        <w:rPr>
          <w:rFonts w:ascii="Arial" w:hAnsi="Arial" w:cs="Arial"/>
          <w:sz w:val="24"/>
          <w:szCs w:val="24"/>
          <w:shd w:val="clear" w:color="auto" w:fill="FFFFFF"/>
        </w:rPr>
        <w:t>parece lento entonces debemos aumentar el valor de kp.</w:t>
      </w:r>
    </w:p>
    <w:p w14:paraId="698AFF37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 capaz de seguir un poco la línea,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debemos asignar  un valor de 1 a Kd, e intentaremos reducir las oscilaciones.</w:t>
      </w:r>
    </w:p>
    <w:p w14:paraId="146DC084" w14:textId="77777777" w:rsidR="009F3F2C" w:rsidRP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>Una vez que el robot es bastante estable en la línea siguiente, asign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amos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un valor de 0,5 a 1,0 a Ki. Si el valor de Ki es demasiado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alto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>, el robot se sacudirá izquierda y derecha r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>ápidamente. Si es demasiado bajo, no se verá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ninguna diferencia perceptible. El Integral es acumulativo por lo tanto  el valor Ki </w:t>
      </w:r>
      <w:r w:rsidR="00FF4AEE">
        <w:rPr>
          <w:rFonts w:ascii="Arial" w:hAnsi="Arial" w:cs="Arial"/>
          <w:sz w:val="24"/>
          <w:szCs w:val="24"/>
          <w:shd w:val="clear" w:color="auto" w:fill="FFFFFF"/>
        </w:rPr>
        <w:t xml:space="preserve">tiene un impacto significativo y es recomendable  ajustar a </w:t>
      </w: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 0,01 incrementos.</w:t>
      </w:r>
    </w:p>
    <w:p w14:paraId="517F5222" w14:textId="77777777" w:rsidR="009F3F2C" w:rsidRDefault="009F3F2C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F3F2C">
        <w:rPr>
          <w:rFonts w:ascii="Arial" w:hAnsi="Arial" w:cs="Arial"/>
          <w:sz w:val="24"/>
          <w:szCs w:val="24"/>
          <w:shd w:val="clear" w:color="auto" w:fill="FFFFFF"/>
        </w:rPr>
        <w:t xml:space="preserve">Una vez que el robot está siguiendo la línea con una buena precisión, se puede aumentar la velocidad y ver si todavía es capaz de seguir la línea. </w:t>
      </w:r>
    </w:p>
    <w:p w14:paraId="1C7EB573" w14:textId="77777777" w:rsidR="0047497D" w:rsidRPr="009F3F2C" w:rsidRDefault="0047497D" w:rsidP="00373A01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403C11D" w14:textId="77777777" w:rsidR="009F3F2C" w:rsidRDefault="00373A01" w:rsidP="00373A01">
      <w:pPr>
        <w:jc w:val="both"/>
      </w:pPr>
      <w:r>
        <w:rPr>
          <w:noProof/>
          <w:lang w:eastAsia="es-CO"/>
        </w:rPr>
        <w:drawing>
          <wp:inline distT="0" distB="0" distL="0" distR="0" wp14:anchorId="7944AB20" wp14:editId="5A65F158">
            <wp:extent cx="2648198" cy="149629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883" t="34339" r="26804" b="18113"/>
                    <a:stretch/>
                  </pic:blipFill>
                  <pic:spPr bwMode="auto">
                    <a:xfrm>
                      <a:off x="0" y="0"/>
                      <a:ext cx="2655228" cy="1500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3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rdo Lopez" w:date="2016-05-15T12:30:00Z" w:initials="GL">
    <w:p w14:paraId="60582D8E" w14:textId="77777777" w:rsidR="00C825A5" w:rsidRDefault="00C825A5">
      <w:pPr>
        <w:pStyle w:val="Textocomentario"/>
      </w:pPr>
      <w:r>
        <w:rPr>
          <w:rStyle w:val="Refdecomentario"/>
        </w:rPr>
        <w:annotationRef/>
      </w:r>
      <w:r>
        <w:t>Era un articulo final IEEE</w:t>
      </w:r>
    </w:p>
  </w:comment>
  <w:comment w:id="1" w:author="Gerardo Lopez" w:date="2016-05-15T12:31:00Z" w:initials="GL">
    <w:p w14:paraId="6C55E34A" w14:textId="5AF7FAE4" w:rsidR="006448FA" w:rsidRDefault="006448FA">
      <w:pPr>
        <w:pStyle w:val="Textocomentario"/>
      </w:pPr>
      <w:r>
        <w:rPr>
          <w:rStyle w:val="Refdecomentario"/>
        </w:rPr>
        <w:annotationRef/>
      </w:r>
      <w:r>
        <w:t>En el articulo final va el diagrama de flujo del código principal no el código.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582D8E" w15:done="0"/>
  <w15:commentEx w15:paraId="6C55E3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70650"/>
    <w:multiLevelType w:val="hybridMultilevel"/>
    <w:tmpl w:val="75D27D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B37"/>
    <w:multiLevelType w:val="hybridMultilevel"/>
    <w:tmpl w:val="21DA01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4F36"/>
    <w:multiLevelType w:val="hybridMultilevel"/>
    <w:tmpl w:val="2B04AD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E6EA9"/>
    <w:multiLevelType w:val="hybridMultilevel"/>
    <w:tmpl w:val="49E2E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42310"/>
    <w:multiLevelType w:val="hybridMultilevel"/>
    <w:tmpl w:val="8054A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822B8"/>
    <w:multiLevelType w:val="hybridMultilevel"/>
    <w:tmpl w:val="70A4DF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rdo Lopez">
    <w15:presenceInfo w15:providerId="Windows Live" w15:userId="8751ffd2ea402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0DA"/>
    <w:rsid w:val="000B1A92"/>
    <w:rsid w:val="00121F65"/>
    <w:rsid w:val="002003B6"/>
    <w:rsid w:val="003260DA"/>
    <w:rsid w:val="00373A01"/>
    <w:rsid w:val="0047497D"/>
    <w:rsid w:val="005A50D0"/>
    <w:rsid w:val="006448FA"/>
    <w:rsid w:val="00822E33"/>
    <w:rsid w:val="009F3F2C"/>
    <w:rsid w:val="00C559B2"/>
    <w:rsid w:val="00C825A5"/>
    <w:rsid w:val="00D01049"/>
    <w:rsid w:val="00D01090"/>
    <w:rsid w:val="00E308CB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76DD"/>
  <w15:docId w15:val="{0A304FAF-A22C-448D-AF35-04FA335E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F2C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F3F2C"/>
  </w:style>
  <w:style w:type="character" w:styleId="nfasis">
    <w:name w:val="Emphasis"/>
    <w:basedOn w:val="Fuentedeprrafopredeter"/>
    <w:uiPriority w:val="20"/>
    <w:qFormat/>
    <w:rsid w:val="009F3F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F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1A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82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25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25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25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25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25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5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andres mora herrera</dc:creator>
  <cp:keywords/>
  <dc:description/>
  <cp:lastModifiedBy>Gerardo Lopez</cp:lastModifiedBy>
  <cp:revision>6</cp:revision>
  <dcterms:created xsi:type="dcterms:W3CDTF">2016-04-22T03:45:00Z</dcterms:created>
  <dcterms:modified xsi:type="dcterms:W3CDTF">2016-05-15T17:31:00Z</dcterms:modified>
</cp:coreProperties>
</file>